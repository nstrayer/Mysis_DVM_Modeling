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3A957" w14:textId="77777777" w:rsidR="00025CC8" w:rsidRPr="00025CC8" w:rsidRDefault="00C04639" w:rsidP="00C5473C">
      <w:pPr>
        <w:rPr>
          <w:rFonts w:eastAsia="Times New Roman"/>
          <w:bCs/>
        </w:rPr>
      </w:pPr>
      <w:r>
        <w:rPr>
          <w:rFonts w:eastAsia="Times New Roman"/>
          <w:bCs/>
        </w:rPr>
        <w:t xml:space="preserve">N. </w:t>
      </w:r>
      <w:r w:rsidR="00025CC8" w:rsidRPr="00025CC8">
        <w:rPr>
          <w:rFonts w:eastAsia="Times New Roman"/>
          <w:bCs/>
        </w:rPr>
        <w:t xml:space="preserve">Strayer, </w:t>
      </w:r>
      <w:r>
        <w:rPr>
          <w:rFonts w:eastAsia="Times New Roman"/>
          <w:bCs/>
        </w:rPr>
        <w:t>B.</w:t>
      </w:r>
      <w:r w:rsidR="00616AE5">
        <w:rPr>
          <w:rFonts w:eastAsia="Times New Roman"/>
          <w:bCs/>
        </w:rPr>
        <w:t>P</w:t>
      </w:r>
      <w:ins w:id="0" w:author="Stockwell, Jason" w:date="2015-03-23T07:47:00Z">
        <w:r w:rsidR="00616AE5">
          <w:rPr>
            <w:rFonts w:eastAsia="Times New Roman"/>
            <w:bCs/>
          </w:rPr>
          <w:t>.</w:t>
        </w:r>
      </w:ins>
      <w:r>
        <w:rPr>
          <w:rFonts w:eastAsia="Times New Roman"/>
          <w:bCs/>
        </w:rPr>
        <w:t xml:space="preserve"> O’Malley</w:t>
      </w:r>
      <w:r w:rsidR="00025CC8" w:rsidRPr="00025CC8">
        <w:rPr>
          <w:rFonts w:eastAsia="Times New Roman"/>
          <w:bCs/>
        </w:rPr>
        <w:t xml:space="preserve">, </w:t>
      </w:r>
      <w:r>
        <w:rPr>
          <w:rFonts w:eastAsia="Times New Roman"/>
          <w:bCs/>
        </w:rPr>
        <w:t xml:space="preserve">S. </w:t>
      </w:r>
      <w:r w:rsidR="00025CC8" w:rsidRPr="00025CC8">
        <w:rPr>
          <w:rFonts w:eastAsia="Times New Roman"/>
          <w:bCs/>
        </w:rPr>
        <w:t xml:space="preserve">Hansson, and </w:t>
      </w:r>
      <w:r>
        <w:rPr>
          <w:rFonts w:eastAsia="Times New Roman"/>
          <w:bCs/>
        </w:rPr>
        <w:t>J.</w:t>
      </w:r>
      <w:r w:rsidR="00616AE5">
        <w:rPr>
          <w:rFonts w:eastAsia="Times New Roman"/>
          <w:bCs/>
        </w:rPr>
        <w:t>D</w:t>
      </w:r>
      <w:ins w:id="1" w:author="Stockwell, Jason" w:date="2015-03-23T07:47:00Z">
        <w:r w:rsidR="00616AE5">
          <w:rPr>
            <w:rFonts w:eastAsia="Times New Roman"/>
            <w:bCs/>
          </w:rPr>
          <w:t>.</w:t>
        </w:r>
      </w:ins>
      <w:r>
        <w:rPr>
          <w:rFonts w:eastAsia="Times New Roman"/>
          <w:bCs/>
        </w:rPr>
        <w:t xml:space="preserve"> </w:t>
      </w:r>
      <w:r w:rsidR="00025CC8" w:rsidRPr="00025CC8">
        <w:rPr>
          <w:rFonts w:eastAsia="Times New Roman"/>
          <w:bCs/>
        </w:rPr>
        <w:t>Stockwell</w:t>
      </w:r>
    </w:p>
    <w:p w14:paraId="1E741173" w14:textId="77777777" w:rsidR="00025CC8" w:rsidRDefault="00025CC8" w:rsidP="00C5473C">
      <w:pPr>
        <w:rPr>
          <w:rFonts w:eastAsia="Times New Roman"/>
          <w:b/>
          <w:bCs/>
        </w:rPr>
      </w:pPr>
    </w:p>
    <w:p w14:paraId="65CE2E02" w14:textId="77777777" w:rsidR="00C5473C" w:rsidRPr="00C5473C" w:rsidRDefault="00951294" w:rsidP="00C5473C">
      <w:pPr>
        <w:rPr>
          <w:rFonts w:eastAsia="Times New Roman"/>
        </w:rPr>
      </w:pPr>
      <w:r>
        <w:rPr>
          <w:rFonts w:eastAsia="Times New Roman"/>
          <w:b/>
          <w:bCs/>
        </w:rPr>
        <w:t xml:space="preserve">To Migrate or Not: Application of Optimal Annual Routine Modeling to Evaluate </w:t>
      </w:r>
      <w:r w:rsidR="003F25A5" w:rsidRPr="006A058D">
        <w:rPr>
          <w:rFonts w:eastAsia="Times New Roman"/>
          <w:b/>
          <w:bCs/>
          <w:i/>
        </w:rPr>
        <w:t xml:space="preserve">Mysis </w:t>
      </w:r>
      <w:proofErr w:type="spellStart"/>
      <w:ins w:id="2" w:author="Nicholas Strayer" w:date="2015-03-23T08:38:00Z">
        <w:r w:rsidR="00212B57">
          <w:rPr>
            <w:rFonts w:eastAsia="Times New Roman"/>
            <w:b/>
            <w:bCs/>
            <w:i/>
          </w:rPr>
          <w:t>d</w:t>
        </w:r>
      </w:ins>
      <w:r w:rsidR="003F25A5" w:rsidRPr="006A058D">
        <w:rPr>
          <w:rFonts w:eastAsia="Times New Roman"/>
          <w:b/>
          <w:bCs/>
          <w:i/>
        </w:rPr>
        <w:t>iluviana</w:t>
      </w:r>
      <w:proofErr w:type="spellEnd"/>
      <w:r w:rsidR="003F25A5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Decision-Making in Diel Vertical Migration</w:t>
      </w:r>
      <w:r w:rsidR="00C5473C" w:rsidRPr="00C5473C">
        <w:rPr>
          <w:rFonts w:eastAsia="Times New Roman"/>
          <w:b/>
          <w:bCs/>
        </w:rPr>
        <w:t>. </w:t>
      </w:r>
    </w:p>
    <w:p w14:paraId="31C7FCA3" w14:textId="77777777" w:rsidR="00C5473C" w:rsidRPr="00C5473C" w:rsidRDefault="00C5473C" w:rsidP="00C5473C">
      <w:pPr>
        <w:rPr>
          <w:rFonts w:eastAsia="Times New Roman"/>
        </w:rPr>
      </w:pPr>
    </w:p>
    <w:p w14:paraId="6033C0FF" w14:textId="77777777" w:rsidR="008E4FEC" w:rsidRDefault="00C5473C" w:rsidP="00C5473C">
      <w:pPr>
        <w:rPr>
          <w:rFonts w:eastAsia="Times New Roman"/>
        </w:rPr>
      </w:pPr>
      <w:r>
        <w:rPr>
          <w:rFonts w:eastAsia="Times New Roman"/>
        </w:rPr>
        <w:t xml:space="preserve">Recent work indicates that the macro-invertebrate </w:t>
      </w:r>
      <w:r w:rsidRPr="00025CC8">
        <w:rPr>
          <w:rFonts w:eastAsia="Times New Roman"/>
          <w:i/>
        </w:rPr>
        <w:t>Mysis</w:t>
      </w:r>
      <w:r>
        <w:rPr>
          <w:rFonts w:eastAsia="Times New Roman"/>
        </w:rPr>
        <w:t xml:space="preserve"> exhibits partial diel vertical migration (DVM), whereby </w:t>
      </w:r>
      <w:r w:rsidR="00616AE5">
        <w:rPr>
          <w:rFonts w:eastAsia="Times New Roman"/>
        </w:rPr>
        <w:t xml:space="preserve">one </w:t>
      </w:r>
      <w:r w:rsidR="00C04639">
        <w:rPr>
          <w:rFonts w:eastAsia="Times New Roman"/>
        </w:rPr>
        <w:t xml:space="preserve">part of the population remains on the lake bottom at night </w:t>
      </w:r>
      <w:r w:rsidR="00616AE5">
        <w:rPr>
          <w:rFonts w:eastAsia="Times New Roman"/>
        </w:rPr>
        <w:t xml:space="preserve">while the other </w:t>
      </w:r>
      <w:r w:rsidR="00C04639">
        <w:rPr>
          <w:rFonts w:eastAsia="Times New Roman"/>
        </w:rPr>
        <w:t xml:space="preserve">migrates </w:t>
      </w:r>
      <w:r w:rsidR="00616AE5">
        <w:rPr>
          <w:rFonts w:eastAsia="Times New Roman"/>
        </w:rPr>
        <w:t>up the water column</w:t>
      </w:r>
      <w:r>
        <w:rPr>
          <w:rFonts w:eastAsia="Times New Roman"/>
        </w:rPr>
        <w:t>. T</w:t>
      </w:r>
      <w:r w:rsidRPr="00C5473C">
        <w:rPr>
          <w:rFonts w:eastAsia="Times New Roman"/>
        </w:rPr>
        <w:t xml:space="preserve">he drivers </w:t>
      </w:r>
      <w:r>
        <w:rPr>
          <w:rFonts w:eastAsia="Times New Roman"/>
        </w:rPr>
        <w:t xml:space="preserve">underlying </w:t>
      </w:r>
      <w:r w:rsidR="00C04639">
        <w:rPr>
          <w:rFonts w:eastAsia="Times New Roman"/>
        </w:rPr>
        <w:t>the decision to migrate</w:t>
      </w:r>
      <w:r>
        <w:rPr>
          <w:rFonts w:eastAsia="Times New Roman"/>
        </w:rPr>
        <w:t xml:space="preserve"> remain unknown. </w:t>
      </w:r>
      <w:r w:rsidR="00951294">
        <w:rPr>
          <w:rFonts w:eastAsia="Times New Roman"/>
        </w:rPr>
        <w:t>W</w:t>
      </w:r>
      <w:r w:rsidRPr="00C5473C">
        <w:rPr>
          <w:rFonts w:eastAsia="Times New Roman"/>
        </w:rPr>
        <w:t xml:space="preserve">e </w:t>
      </w:r>
      <w:r w:rsidR="00951294">
        <w:rPr>
          <w:rFonts w:eastAsia="Times New Roman"/>
        </w:rPr>
        <w:t xml:space="preserve">use concepts from optimal annual routine modeling to develop an </w:t>
      </w:r>
      <w:r w:rsidRPr="00C5473C">
        <w:rPr>
          <w:rFonts w:eastAsia="Times New Roman"/>
        </w:rPr>
        <w:t>agent-based model</w:t>
      </w:r>
      <w:r w:rsidR="00951294">
        <w:rPr>
          <w:rFonts w:eastAsia="Times New Roman"/>
        </w:rPr>
        <w:t xml:space="preserve"> </w:t>
      </w:r>
      <w:r w:rsidRPr="00C5473C">
        <w:rPr>
          <w:rFonts w:eastAsia="Times New Roman"/>
        </w:rPr>
        <w:t>that simulates</w:t>
      </w:r>
      <w:r w:rsidR="00C04639">
        <w:rPr>
          <w:rFonts w:eastAsia="Times New Roman"/>
        </w:rPr>
        <w:t xml:space="preserve"> thousands of</w:t>
      </w:r>
      <w:r w:rsidRPr="00C5473C">
        <w:rPr>
          <w:rFonts w:eastAsia="Times New Roman"/>
        </w:rPr>
        <w:t xml:space="preserve"> </w:t>
      </w:r>
      <w:r w:rsidR="00C04639">
        <w:rPr>
          <w:rFonts w:eastAsia="Times New Roman"/>
        </w:rPr>
        <w:t xml:space="preserve">individual </w:t>
      </w:r>
      <w:proofErr w:type="spellStart"/>
      <w:ins w:id="3" w:author="Nicholas Strayer" w:date="2015-03-23T08:40:00Z">
        <w:r w:rsidR="00212B57">
          <w:rPr>
            <w:rFonts w:eastAsia="Times New Roman"/>
          </w:rPr>
          <w:t>m</w:t>
        </w:r>
      </w:ins>
      <w:r w:rsidR="00C04639">
        <w:rPr>
          <w:rFonts w:eastAsia="Times New Roman"/>
        </w:rPr>
        <w:t>ysids</w:t>
      </w:r>
      <w:proofErr w:type="spellEnd"/>
      <w:r w:rsidR="00C04639">
        <w:rPr>
          <w:rFonts w:eastAsia="Times New Roman"/>
        </w:rPr>
        <w:t>’</w:t>
      </w:r>
      <w:r w:rsidR="00951294">
        <w:rPr>
          <w:rFonts w:eastAsia="Times New Roman"/>
        </w:rPr>
        <w:t xml:space="preserve"> </w:t>
      </w:r>
      <w:r w:rsidR="00C04639">
        <w:rPr>
          <w:rFonts w:eastAsia="Times New Roman"/>
        </w:rPr>
        <w:t>decision-making processes</w:t>
      </w:r>
      <w:r w:rsidR="008E4FEC">
        <w:rPr>
          <w:rFonts w:eastAsia="Times New Roman"/>
        </w:rPr>
        <w:t xml:space="preserve"> </w:t>
      </w:r>
      <w:r w:rsidR="00C04639">
        <w:rPr>
          <w:rFonts w:eastAsia="Times New Roman"/>
        </w:rPr>
        <w:t>at an hourly time step throughout a year. The model takes into account a</w:t>
      </w:r>
      <w:r w:rsidR="008E4FEC">
        <w:rPr>
          <w:rFonts w:eastAsia="Times New Roman"/>
        </w:rPr>
        <w:t xml:space="preserve"> daily and seasonally changing environment, including light, temperature, resources, </w:t>
      </w:r>
      <w:r w:rsidR="00616AE5">
        <w:rPr>
          <w:rFonts w:eastAsia="Times New Roman"/>
        </w:rPr>
        <w:t xml:space="preserve">predation risk, </w:t>
      </w:r>
      <w:r w:rsidR="008E4FEC">
        <w:rPr>
          <w:rFonts w:eastAsia="Times New Roman"/>
        </w:rPr>
        <w:t>and body condition</w:t>
      </w:r>
      <w:r w:rsidR="00044C7C">
        <w:rPr>
          <w:rFonts w:eastAsia="Times New Roman"/>
        </w:rPr>
        <w:t xml:space="preserve"> to evaluate </w:t>
      </w:r>
      <w:r w:rsidR="008E4FEC">
        <w:rPr>
          <w:rFonts w:eastAsia="Times New Roman"/>
        </w:rPr>
        <w:t xml:space="preserve">if multiple migration strategies can produce similar levels of fitness. </w:t>
      </w:r>
      <w:r w:rsidRPr="00C5473C">
        <w:rPr>
          <w:rFonts w:eastAsia="Times New Roman"/>
        </w:rPr>
        <w:t>In addition to testing hypothes</w:t>
      </w:r>
      <w:r w:rsidR="008E4FEC">
        <w:rPr>
          <w:rFonts w:eastAsia="Times New Roman"/>
        </w:rPr>
        <w:t>e</w:t>
      </w:r>
      <w:r w:rsidRPr="00C5473C">
        <w:rPr>
          <w:rFonts w:eastAsia="Times New Roman"/>
        </w:rPr>
        <w:t>s about migration drivers</w:t>
      </w:r>
      <w:r w:rsidR="008E4FEC">
        <w:rPr>
          <w:rFonts w:eastAsia="Times New Roman"/>
        </w:rPr>
        <w:t>,</w:t>
      </w:r>
      <w:r w:rsidRPr="00C5473C">
        <w:rPr>
          <w:rFonts w:eastAsia="Times New Roman"/>
        </w:rPr>
        <w:t xml:space="preserve"> the model</w:t>
      </w:r>
      <w:ins w:id="4" w:author="Nicholas Strayer" w:date="2015-03-23T08:43:00Z">
        <w:r w:rsidR="002A0832">
          <w:rPr>
            <w:rFonts w:eastAsia="Times New Roman"/>
          </w:rPr>
          <w:t>, once parameters have been calibrated in with real data,</w:t>
        </w:r>
      </w:ins>
      <w:r w:rsidRPr="00C5473C">
        <w:rPr>
          <w:rFonts w:eastAsia="Times New Roman"/>
        </w:rPr>
        <w:t xml:space="preserve"> will help facilitate more </w:t>
      </w:r>
      <w:proofErr w:type="spellStart"/>
      <w:r w:rsidRPr="00C5473C">
        <w:rPr>
          <w:rFonts w:eastAsia="Times New Roman"/>
        </w:rPr>
        <w:t>effici</w:t>
      </w:r>
      <w:ins w:id="5" w:author="Nicholas Strayer" w:date="2015-03-23T08:45:00Z">
        <w:r w:rsidR="009F2EE0">
          <w:rPr>
            <w:rFonts w:eastAsia="Times New Roman"/>
          </w:rPr>
          <w:t>x</w:t>
        </w:r>
      </w:ins>
      <w:bookmarkStart w:id="6" w:name="_GoBack"/>
      <w:bookmarkEnd w:id="6"/>
      <w:r w:rsidRPr="00C5473C">
        <w:rPr>
          <w:rFonts w:eastAsia="Times New Roman"/>
        </w:rPr>
        <w:t>ent</w:t>
      </w:r>
      <w:proofErr w:type="spellEnd"/>
      <w:r w:rsidRPr="00C5473C">
        <w:rPr>
          <w:rFonts w:eastAsia="Times New Roman"/>
        </w:rPr>
        <w:t xml:space="preserve"> </w:t>
      </w:r>
      <w:r w:rsidR="008E4FEC">
        <w:rPr>
          <w:rFonts w:eastAsia="Times New Roman"/>
        </w:rPr>
        <w:t xml:space="preserve">field </w:t>
      </w:r>
      <w:r w:rsidRPr="00C5473C">
        <w:rPr>
          <w:rFonts w:eastAsia="Times New Roman"/>
        </w:rPr>
        <w:t>sampling</w:t>
      </w:r>
      <w:r w:rsidR="00C04639">
        <w:rPr>
          <w:rFonts w:eastAsia="Times New Roman"/>
        </w:rPr>
        <w:t xml:space="preserve"> and prediction of resource availability for </w:t>
      </w:r>
      <w:proofErr w:type="spellStart"/>
      <w:r w:rsidR="00D17539">
        <w:rPr>
          <w:rFonts w:eastAsia="Times New Roman"/>
        </w:rPr>
        <w:t>mysivorous</w:t>
      </w:r>
      <w:proofErr w:type="spellEnd"/>
      <w:r w:rsidR="00C04639">
        <w:rPr>
          <w:rFonts w:eastAsia="Times New Roman"/>
        </w:rPr>
        <w:t xml:space="preserve"> fish</w:t>
      </w:r>
      <w:r w:rsidR="00D17539">
        <w:rPr>
          <w:rFonts w:eastAsia="Times New Roman"/>
        </w:rPr>
        <w:t>es</w:t>
      </w:r>
      <w:r w:rsidR="00C04639">
        <w:rPr>
          <w:rFonts w:eastAsia="Times New Roman"/>
        </w:rPr>
        <w:t xml:space="preserve"> by</w:t>
      </w:r>
      <w:r w:rsidRPr="00C5473C">
        <w:rPr>
          <w:rFonts w:eastAsia="Times New Roman"/>
        </w:rPr>
        <w:t xml:space="preserve"> </w:t>
      </w:r>
      <w:r w:rsidR="008E4FEC">
        <w:rPr>
          <w:rFonts w:eastAsia="Times New Roman"/>
        </w:rPr>
        <w:t xml:space="preserve">evaluating the potential for seasonality in </w:t>
      </w:r>
      <w:r w:rsidR="00C04639">
        <w:rPr>
          <w:rFonts w:eastAsia="Times New Roman"/>
          <w:i/>
        </w:rPr>
        <w:t xml:space="preserve">Mysis </w:t>
      </w:r>
      <w:r w:rsidR="008E4FEC">
        <w:rPr>
          <w:rFonts w:eastAsia="Times New Roman"/>
        </w:rPr>
        <w:t xml:space="preserve">migration patterns. </w:t>
      </w:r>
    </w:p>
    <w:p w14:paraId="3C7FD0ED" w14:textId="77777777" w:rsidR="000861C4" w:rsidRDefault="000861C4"/>
    <w:sectPr w:rsidR="0008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73C"/>
    <w:rsid w:val="00025CC8"/>
    <w:rsid w:val="00044C7C"/>
    <w:rsid w:val="000861C4"/>
    <w:rsid w:val="00212B57"/>
    <w:rsid w:val="002A0832"/>
    <w:rsid w:val="002D5E15"/>
    <w:rsid w:val="003F25A5"/>
    <w:rsid w:val="006137B9"/>
    <w:rsid w:val="00616AE5"/>
    <w:rsid w:val="008E4FEC"/>
    <w:rsid w:val="00951294"/>
    <w:rsid w:val="009F2EE0"/>
    <w:rsid w:val="00A259D1"/>
    <w:rsid w:val="00B01225"/>
    <w:rsid w:val="00C04639"/>
    <w:rsid w:val="00C5473C"/>
    <w:rsid w:val="00D17539"/>
    <w:rsid w:val="00F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C5C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AE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73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A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A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A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A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A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953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8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Stockwell, Jason</dc:creator>
  <cp:lastModifiedBy>Nicholas Strayer</cp:lastModifiedBy>
  <cp:revision>3</cp:revision>
  <dcterms:created xsi:type="dcterms:W3CDTF">2015-03-23T12:45:00Z</dcterms:created>
  <dcterms:modified xsi:type="dcterms:W3CDTF">2015-03-23T12:50:00Z</dcterms:modified>
</cp:coreProperties>
</file>